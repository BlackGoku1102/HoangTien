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04E5" w:rsidRDefault="001B7D3D">
      <w:pPr>
        <w:pStyle w:val="Title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>: [xxx]</w:t>
      </w:r>
    </w:p>
    <w:p w14:paraId="00000002" w14:textId="15E9F845" w:rsidR="008A04E5" w:rsidRDefault="001B7D3D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630529998"/>
        </w:sdtPr>
        <w:sdtEndPr/>
        <w:sdtContent>
          <w:proofErr w:type="spellStart"/>
          <w:r w:rsidR="00302F09">
            <w:rPr>
              <w:rFonts w:ascii="Montserrat" w:eastAsia="Montserrat" w:hAnsi="Montserrat" w:cs="Montserrat"/>
            </w:rPr>
            <w:t>Hoàng</w:t>
          </w:r>
          <w:proofErr w:type="spellEnd"/>
          <w:r w:rsidR="00302F09">
            <w:rPr>
              <w:rFonts w:ascii="Montserrat" w:eastAsia="Montserrat" w:hAnsi="Montserrat" w:cs="Montserrat"/>
            </w:rPr>
            <w:t xml:space="preserve"> </w:t>
          </w:r>
          <w:proofErr w:type="spellStart"/>
          <w:r w:rsidR="00302F09">
            <w:rPr>
              <w:rFonts w:ascii="Montserrat" w:eastAsia="Montserrat" w:hAnsi="Montserrat" w:cs="Montserrat"/>
            </w:rPr>
            <w:t>Văn</w:t>
          </w:r>
          <w:proofErr w:type="spellEnd"/>
          <w:r w:rsidR="00302F09">
            <w:rPr>
              <w:rFonts w:ascii="Montserrat" w:eastAsia="Montserrat" w:hAnsi="Montserrat" w:cs="Montserrat"/>
            </w:rPr>
            <w:t xml:space="preserve"> </w:t>
          </w:r>
          <w:proofErr w:type="spellStart"/>
          <w:r w:rsidR="00302F09">
            <w:rPr>
              <w:rFonts w:ascii="Montserrat" w:eastAsia="Montserrat" w:hAnsi="Montserrat" w:cs="Montserrat"/>
            </w:rPr>
            <w:t>Tiến</w:t>
          </w:r>
          <w:proofErr w:type="spellEnd"/>
        </w:sdtContent>
      </w:sdt>
      <w:sdt>
        <w:sdtPr>
          <w:tag w:val="goog_rdk_2"/>
          <w:id w:val="1943716897"/>
        </w:sdtPr>
        <w:sdtEndPr/>
        <w:sdtContent>
          <w:del w:id="0" w:author="Pozo Nguyễn" w:date="2023-01-31T08:21:00Z">
            <w:r>
              <w:rPr>
                <w:rFonts w:ascii="Montserrat" w:eastAsia="Montserrat" w:hAnsi="Montserrat" w:cs="Montserrat"/>
              </w:rPr>
              <w:delText>&lt;H</w:delText>
            </w:r>
          </w:del>
        </w:sdtContent>
      </w:sdt>
    </w:p>
    <w:p w14:paraId="00000003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Nh</w:t>
      </w:r>
      <w:r>
        <w:rPr>
          <w:rFonts w:ascii="Montserrat" w:eastAsia="Montserrat" w:hAnsi="Montserrat" w:cs="Montserrat"/>
        </w:rPr>
        <w:t>ữ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</w:t>
      </w:r>
      <w:r>
        <w:rPr>
          <w:rFonts w:ascii="Montserrat" w:eastAsia="Montserrat" w:hAnsi="Montserrat" w:cs="Montserrat"/>
        </w:rPr>
        <w:t>ể</w:t>
      </w:r>
      <w:r>
        <w:rPr>
          <w:rFonts w:ascii="Montserrat" w:eastAsia="Montserrat" w:hAnsi="Montserrat" w:cs="Montserrat"/>
        </w:rPr>
        <w:t>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chính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</w:t>
      </w:r>
      <w:r>
        <w:rPr>
          <w:rFonts w:ascii="Montserrat" w:eastAsia="Montserrat" w:hAnsi="Montserrat" w:cs="Montserrat"/>
        </w:rPr>
        <w:t>ế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ậ</w:t>
      </w:r>
      <w:r>
        <w:rPr>
          <w:rFonts w:ascii="Montserrat" w:eastAsia="Montserrat" w:hAnsi="Montserrat" w:cs="Montserrat"/>
        </w:rPr>
        <w:t>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trung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ý </w:t>
      </w:r>
      <w:proofErr w:type="spellStart"/>
      <w:r>
        <w:rPr>
          <w:rFonts w:ascii="Montserrat" w:eastAsia="Montserrat" w:hAnsi="Montserrat" w:cs="Montserrat"/>
        </w:rPr>
        <w:t>tư</w:t>
      </w:r>
      <w:r>
        <w:rPr>
          <w:rFonts w:ascii="Montserrat" w:eastAsia="Montserrat" w:hAnsi="Montserrat" w:cs="Montserrat"/>
        </w:rPr>
        <w:t>ở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khái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</w:t>
      </w:r>
      <w:r>
        <w:rPr>
          <w:rFonts w:ascii="Montserrat" w:eastAsia="Montserrat" w:hAnsi="Montserrat" w:cs="Montserrat"/>
        </w:rPr>
        <w:t>ệ</w:t>
      </w:r>
      <w:r>
        <w:rPr>
          <w:rFonts w:ascii="Montserrat" w:eastAsia="Montserrat" w:hAnsi="Montserrat" w:cs="Montserrat"/>
        </w:rPr>
        <w:t>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ừ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</w:t>
      </w:r>
      <w:r>
        <w:rPr>
          <w:rFonts w:ascii="Montserrat" w:eastAsia="Montserrat" w:hAnsi="Montserrat" w:cs="Montserrat"/>
        </w:rPr>
        <w:t>ữ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</w:t>
      </w:r>
      <w:r>
        <w:rPr>
          <w:rFonts w:ascii="Montserrat" w:eastAsia="Montserrat" w:hAnsi="Montserrat" w:cs="Montserrat"/>
        </w:rPr>
        <w:t>ệ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</w:t>
      </w:r>
      <w:r>
        <w:rPr>
          <w:rFonts w:ascii="Montserrat" w:eastAsia="Montserrat" w:hAnsi="Montserrat" w:cs="Montserrat"/>
        </w:rPr>
        <w:t>ẻ</w:t>
      </w:r>
      <w:proofErr w:type="spellEnd"/>
      <w:r>
        <w:rPr>
          <w:rFonts w:ascii="Montserrat" w:eastAsia="Montserrat" w:hAnsi="Montserrat" w:cs="Montserrat"/>
        </w:rPr>
        <w:t xml:space="preserve">)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04" w14:textId="2A0B39D9" w:rsidR="008A04E5" w:rsidRDefault="001B7D3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(Guideline: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dùng</w:t>
      </w:r>
      <w:proofErr w:type="spellEnd"/>
      <w:r>
        <w:rPr>
          <w:rFonts w:ascii="Montserrat" w:eastAsia="Montserrat" w:hAnsi="Montserrat" w:cs="Montserrat"/>
        </w:rPr>
        <w:t xml:space="preserve"> Cornell Note </w:t>
      </w:r>
      <w:proofErr w:type="spellStart"/>
      <w:r>
        <w:rPr>
          <w:rFonts w:ascii="Montserrat" w:eastAsia="Montserrat" w:hAnsi="Montserrat" w:cs="Montserrat"/>
        </w:rPr>
        <w:t>ho</w:t>
      </w:r>
      <w:r>
        <w:rPr>
          <w:rFonts w:ascii="Montserrat" w:eastAsia="Montserrat" w:hAnsi="Montserrat" w:cs="Montserrat"/>
        </w:rPr>
        <w:t>ặ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Mindmap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trình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ừ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khi</w:t>
      </w:r>
      <w:proofErr w:type="spellEnd"/>
      <w:r>
        <w:rPr>
          <w:rFonts w:ascii="Montserrat" w:eastAsia="Montserrat" w:hAnsi="Montserrat" w:cs="Montserrat"/>
        </w:rPr>
        <w:t xml:space="preserve">  </w:t>
      </w:r>
      <w:proofErr w:type="spellStart"/>
      <w:r>
        <w:rPr>
          <w:rFonts w:ascii="Montserrat" w:eastAsia="Montserrat" w:hAnsi="Montserrat" w:cs="Montserrat"/>
        </w:rPr>
        <w:t>tóm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ắ</w:t>
      </w:r>
      <w:r>
        <w:rPr>
          <w:rFonts w:ascii="Montserrat" w:eastAsia="Montserrat" w:hAnsi="Montserrat" w:cs="Montserrat"/>
        </w:rPr>
        <w:t>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dư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>ở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đây</w:t>
      </w:r>
      <w:proofErr w:type="spellEnd"/>
      <w:r>
        <w:rPr>
          <w:rFonts w:ascii="Montserrat" w:eastAsia="Montserrat" w:hAnsi="Montserrat" w:cs="Montserrat"/>
        </w:rPr>
        <w:t xml:space="preserve">)  </w:t>
      </w:r>
    </w:p>
    <w:p w14:paraId="00000005" w14:textId="1C3727CA" w:rsidR="008A04E5" w:rsidRPr="00302F09" w:rsidRDefault="00302F09" w:rsidP="00302F09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Hiểu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được</w:t>
      </w:r>
      <w:proofErr w:type="spellEnd"/>
      <w:r>
        <w:rPr>
          <w:rFonts w:ascii="Montserrat" w:eastAsia="Montserrat" w:hAnsi="Montserrat" w:cs="Montserrat"/>
        </w:rPr>
        <w:t xml:space="preserve"> GIT là </w:t>
      </w:r>
      <w:proofErr w:type="spellStart"/>
      <w:r>
        <w:rPr>
          <w:rFonts w:ascii="Montserrat" w:eastAsia="Montserrat" w:hAnsi="Montserrat" w:cs="Montserrat"/>
        </w:rPr>
        <w:t>gi</w:t>
      </w:r>
      <w:proofErr w:type="spellEnd"/>
      <w:r>
        <w:rPr>
          <w:rFonts w:ascii="Montserrat" w:eastAsia="Montserrat" w:hAnsi="Montserrat" w:cs="Montserrat"/>
        </w:rPr>
        <w:t xml:space="preserve">̀, </w:t>
      </w:r>
      <w:proofErr w:type="spellStart"/>
      <w:r>
        <w:rPr>
          <w:rFonts w:ascii="Montserrat" w:eastAsia="Montserrat" w:hAnsi="Montserrat" w:cs="Montserrat"/>
        </w:rPr>
        <w:t>Tính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năng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lợi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ích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sư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dụng</w:t>
      </w:r>
      <w:proofErr w:type="spellEnd"/>
      <w:r>
        <w:rPr>
          <w:rFonts w:ascii="Montserrat" w:eastAsia="Montserrat" w:hAnsi="Montserrat" w:cs="Montserrat"/>
        </w:rPr>
        <w:t xml:space="preserve"> GIT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lập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trình</w:t>
      </w:r>
      <w:proofErr w:type="spellEnd"/>
    </w:p>
    <w:p w14:paraId="00000006" w14:textId="5BD1A1D9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thích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</w:t>
      </w:r>
      <w:r>
        <w:rPr>
          <w:rFonts w:ascii="Montserrat" w:eastAsia="Montserrat" w:hAnsi="Montserrat" w:cs="Montserrat"/>
        </w:rPr>
        <w:t>ấ</w:t>
      </w:r>
      <w:r>
        <w:rPr>
          <w:rFonts w:ascii="Montserrat" w:eastAsia="Montserrat" w:hAnsi="Montserrat" w:cs="Montserrat"/>
        </w:rPr>
        <w:t>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ấ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tư</w:t>
      </w:r>
      <w:r>
        <w:rPr>
          <w:rFonts w:ascii="Montserrat" w:eastAsia="Montserrat" w:hAnsi="Montserrat" w:cs="Montserrat"/>
        </w:rPr>
        <w:t>ợ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</w:t>
      </w:r>
      <w:r>
        <w:rPr>
          <w:rFonts w:ascii="Montserrat" w:eastAsia="Montserrat" w:hAnsi="Montserrat" w:cs="Montserrat"/>
        </w:rPr>
        <w:t>ấ</w:t>
      </w:r>
      <w:r>
        <w:rPr>
          <w:rFonts w:ascii="Montserrat" w:eastAsia="Montserrat" w:hAnsi="Montserrat" w:cs="Montserrat"/>
        </w:rPr>
        <w:t>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</w:t>
      </w:r>
      <w:r>
        <w:rPr>
          <w:rFonts w:ascii="Montserrat" w:eastAsia="Montserrat" w:hAnsi="Montserrat" w:cs="Montserrat"/>
        </w:rPr>
        <w:t>ộ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dung </w:t>
      </w:r>
      <w:proofErr w:type="spellStart"/>
      <w:r>
        <w:rPr>
          <w:rFonts w:ascii="Montserrat" w:eastAsia="Montserrat" w:hAnsi="Montserrat" w:cs="Montserrat"/>
        </w:rPr>
        <w:t>nào</w:t>
      </w:r>
      <w:proofErr w:type="spellEnd"/>
      <w:r>
        <w:rPr>
          <w:rFonts w:ascii="Montserrat" w:eastAsia="Montserrat" w:hAnsi="Montserrat" w:cs="Montserrat"/>
        </w:rPr>
        <w:t xml:space="preserve">? </w:t>
      </w:r>
      <w:r w:rsidR="00302F09">
        <w:rPr>
          <w:rFonts w:ascii="Montserrat" w:eastAsia="Montserrat" w:hAnsi="Montserrat" w:cs="Montserrat"/>
        </w:rPr>
        <w:br/>
        <w:t xml:space="preserve">- </w:t>
      </w:r>
      <w:proofErr w:type="spellStart"/>
      <w:r w:rsidR="00302F09">
        <w:rPr>
          <w:rFonts w:ascii="Montserrat" w:eastAsia="Montserrat" w:hAnsi="Montserrat" w:cs="Montserrat"/>
        </w:rPr>
        <w:t>Nội</w:t>
      </w:r>
      <w:proofErr w:type="spellEnd"/>
      <w:r w:rsidR="00302F09">
        <w:rPr>
          <w:rFonts w:ascii="Montserrat" w:eastAsia="Montserrat" w:hAnsi="Montserrat" w:cs="Montserrat"/>
        </w:rPr>
        <w:t xml:space="preserve"> dung </w:t>
      </w:r>
      <w:proofErr w:type="spellStart"/>
      <w:r w:rsidR="00302F09">
        <w:rPr>
          <w:rFonts w:ascii="Montserrat" w:eastAsia="Montserrat" w:hAnsi="Montserrat" w:cs="Montserrat"/>
        </w:rPr>
        <w:t>thực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hành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áp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dụng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va</w:t>
      </w:r>
      <w:proofErr w:type="spellEnd"/>
      <w:r w:rsidR="00302F09">
        <w:rPr>
          <w:rFonts w:ascii="Montserrat" w:eastAsia="Montserrat" w:hAnsi="Montserrat" w:cs="Montserrat"/>
        </w:rPr>
        <w:t xml:space="preserve">̀ </w:t>
      </w:r>
      <w:proofErr w:type="spellStart"/>
      <w:r w:rsidR="00302F09">
        <w:rPr>
          <w:rFonts w:ascii="Montserrat" w:eastAsia="Montserrat" w:hAnsi="Montserrat" w:cs="Montserrat"/>
        </w:rPr>
        <w:t>sư</w:t>
      </w:r>
      <w:proofErr w:type="spellEnd"/>
      <w:r w:rsidR="00302F09">
        <w:rPr>
          <w:rFonts w:ascii="Montserrat" w:eastAsia="Montserrat" w:hAnsi="Montserrat" w:cs="Montserrat"/>
        </w:rPr>
        <w:t xml:space="preserve">̉ </w:t>
      </w:r>
      <w:proofErr w:type="spellStart"/>
      <w:r w:rsidR="00302F09">
        <w:rPr>
          <w:rFonts w:ascii="Montserrat" w:eastAsia="Montserrat" w:hAnsi="Montserrat" w:cs="Montserrat"/>
        </w:rPr>
        <w:t>dụng</w:t>
      </w:r>
      <w:proofErr w:type="spellEnd"/>
      <w:r w:rsidR="00302F09">
        <w:rPr>
          <w:rFonts w:ascii="Montserrat" w:eastAsia="Montserrat" w:hAnsi="Montserrat" w:cs="Montserrat"/>
        </w:rPr>
        <w:t xml:space="preserve"> 1 </w:t>
      </w:r>
      <w:proofErr w:type="spellStart"/>
      <w:r w:rsidR="00302F09">
        <w:rPr>
          <w:rFonts w:ascii="Montserrat" w:eastAsia="Montserrat" w:hAnsi="Montserrat" w:cs="Montserrat"/>
        </w:rPr>
        <w:t>sô</w:t>
      </w:r>
      <w:proofErr w:type="spellEnd"/>
      <w:r w:rsidR="00302F09">
        <w:rPr>
          <w:rFonts w:ascii="Montserrat" w:eastAsia="Montserrat" w:hAnsi="Montserrat" w:cs="Montserrat"/>
        </w:rPr>
        <w:t xml:space="preserve">́ </w:t>
      </w:r>
      <w:proofErr w:type="spellStart"/>
      <w:r w:rsidR="00302F09">
        <w:rPr>
          <w:rFonts w:ascii="Montserrat" w:eastAsia="Montserrat" w:hAnsi="Montserrat" w:cs="Montserrat"/>
        </w:rPr>
        <w:t>câu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lệnh</w:t>
      </w:r>
      <w:proofErr w:type="spellEnd"/>
      <w:r w:rsidR="00302F09">
        <w:rPr>
          <w:rFonts w:ascii="Montserrat" w:eastAsia="Montserrat" w:hAnsi="Montserrat" w:cs="Montserrat"/>
        </w:rPr>
        <w:t xml:space="preserve"> git </w:t>
      </w:r>
      <w:proofErr w:type="spellStart"/>
      <w:r w:rsidR="00302F09">
        <w:rPr>
          <w:rFonts w:ascii="Montserrat" w:eastAsia="Montserrat" w:hAnsi="Montserrat" w:cs="Montserrat"/>
        </w:rPr>
        <w:t>đê</w:t>
      </w:r>
      <w:proofErr w:type="spellEnd"/>
      <w:r w:rsidR="00302F09">
        <w:rPr>
          <w:rFonts w:ascii="Montserrat" w:eastAsia="Montserrat" w:hAnsi="Montserrat" w:cs="Montserrat"/>
        </w:rPr>
        <w:t xml:space="preserve">̉ </w:t>
      </w:r>
      <w:proofErr w:type="spellStart"/>
      <w:r w:rsidR="00302F09">
        <w:rPr>
          <w:rFonts w:ascii="Montserrat" w:eastAsia="Montserrat" w:hAnsi="Montserrat" w:cs="Montserrat"/>
        </w:rPr>
        <w:t>làm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bài</w:t>
      </w:r>
      <w:proofErr w:type="spellEnd"/>
      <w:r w:rsidR="00302F09">
        <w:rPr>
          <w:rFonts w:ascii="Montserrat" w:eastAsia="Montserrat" w:hAnsi="Montserrat" w:cs="Montserrat"/>
        </w:rPr>
        <w:t xml:space="preserve"> </w:t>
      </w:r>
      <w:proofErr w:type="spellStart"/>
      <w:r w:rsidR="00302F09">
        <w:rPr>
          <w:rFonts w:ascii="Montserrat" w:eastAsia="Montserrat" w:hAnsi="Montserrat" w:cs="Montserrat"/>
        </w:rPr>
        <w:t>tập</w:t>
      </w:r>
      <w:proofErr w:type="spellEnd"/>
      <w:r w:rsidR="00302F09">
        <w:rPr>
          <w:rFonts w:ascii="Montserrat" w:eastAsia="Montserrat" w:hAnsi="Montserrat" w:cs="Montserrat"/>
        </w:rPr>
        <w:t>.</w:t>
      </w:r>
    </w:p>
    <w:p w14:paraId="00000007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</w:t>
      </w:r>
      <w:r>
        <w:rPr>
          <w:rFonts w:ascii="Montserrat" w:eastAsia="Montserrat" w:hAnsi="Montserrat" w:cs="Montserrat"/>
        </w:rPr>
        <w:t>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ràng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Còn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</w:t>
      </w:r>
      <w:r>
        <w:rPr>
          <w:rFonts w:ascii="Montserrat" w:eastAsia="Montserrat" w:hAnsi="Montserrat" w:cs="Montserrat"/>
        </w:rPr>
        <w:t>ề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</w:t>
      </w:r>
      <w:r>
        <w:rPr>
          <w:rFonts w:ascii="Montserrat" w:eastAsia="Montserrat" w:hAnsi="Montserrat" w:cs="Montserrat"/>
        </w:rPr>
        <w:t>ế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</w:t>
      </w:r>
      <w:r>
        <w:rPr>
          <w:rFonts w:ascii="Montserrat" w:eastAsia="Montserrat" w:hAnsi="Montserrat" w:cs="Montserrat"/>
        </w:rPr>
        <w:t>ả</w:t>
      </w:r>
      <w:r>
        <w:rPr>
          <w:rFonts w:ascii="Montserrat" w:eastAsia="Montserrat" w:hAnsi="Montserrat" w:cs="Montserrat"/>
        </w:rPr>
        <w:t>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</w:t>
      </w:r>
      <w:r>
        <w:rPr>
          <w:rFonts w:ascii="Montserrat" w:eastAsia="Montserrat" w:hAnsi="Montserrat" w:cs="Montserrat"/>
        </w:rPr>
        <w:t>ấ</w:t>
      </w:r>
      <w:r>
        <w:rPr>
          <w:rFonts w:ascii="Montserrat" w:eastAsia="Montserrat" w:hAnsi="Montserrat" w:cs="Montserrat"/>
        </w:rPr>
        <w:t>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</w:t>
      </w:r>
      <w:r>
        <w:rPr>
          <w:rFonts w:ascii="Montserrat" w:eastAsia="Montserrat" w:hAnsi="Montserrat" w:cs="Montserrat"/>
        </w:rPr>
        <w:t>ể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</w:t>
      </w:r>
      <w:r>
        <w:rPr>
          <w:rFonts w:ascii="Montserrat" w:eastAsia="Montserrat" w:hAnsi="Montserrat" w:cs="Montserrat"/>
        </w:rPr>
        <w:t>ề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ấ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08" w14:textId="7BE1B707" w:rsidR="008A04E5" w:rsidRPr="00302F09" w:rsidRDefault="00302F09" w:rsidP="00302F09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Rất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ro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ràng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rằng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mới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lần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đầu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vào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lĩnh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vực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còn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bơ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ngơ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nhưng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được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sư</w:t>
      </w:r>
      <w:proofErr w:type="spellEnd"/>
      <w:r>
        <w:rPr>
          <w:rFonts w:ascii="Montserrat" w:eastAsia="Montserrat" w:hAnsi="Montserrat" w:cs="Montserrat"/>
        </w:rPr>
        <w:t xml:space="preserve">̣ </w:t>
      </w:r>
      <w:proofErr w:type="spellStart"/>
      <w:r>
        <w:rPr>
          <w:rFonts w:ascii="Montserrat" w:eastAsia="Montserrat" w:hAnsi="Montserrat" w:cs="Montserrat"/>
        </w:rPr>
        <w:t>giúp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của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mọi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người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cũng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dần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trơ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nên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tiến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bô</w:t>
      </w:r>
      <w:proofErr w:type="spellEnd"/>
      <w:r>
        <w:rPr>
          <w:rFonts w:ascii="Montserrat" w:eastAsia="Montserrat" w:hAnsi="Montserrat" w:cs="Montserrat"/>
        </w:rPr>
        <w:t xml:space="preserve">̣ </w:t>
      </w:r>
      <w:proofErr w:type="spellStart"/>
      <w:r>
        <w:rPr>
          <w:rFonts w:ascii="Montserrat" w:eastAsia="Montserrat" w:hAnsi="Montserrat" w:cs="Montserrat"/>
        </w:rPr>
        <w:t>hơn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rất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nhiều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Ngành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rất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kho</w:t>
      </w:r>
      <w:proofErr w:type="spellEnd"/>
      <w:r>
        <w:rPr>
          <w:rFonts w:ascii="Montserrat" w:eastAsia="Montserrat" w:hAnsi="Montserrat" w:cs="Montserrat"/>
        </w:rPr>
        <w:t xml:space="preserve">́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học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tập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tốt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cần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nô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lực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rất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nhiều</w:t>
      </w:r>
      <w:proofErr w:type="spellEnd"/>
      <w:r>
        <w:rPr>
          <w:rFonts w:ascii="Montserrat" w:eastAsia="Montserrat" w:hAnsi="Montserrat" w:cs="Montserrat"/>
        </w:rPr>
        <w:t xml:space="preserve"> k có </w:t>
      </w:r>
      <w:proofErr w:type="spellStart"/>
      <w:r>
        <w:rPr>
          <w:rFonts w:ascii="Montserrat" w:eastAsia="Montserrat" w:hAnsi="Montserrat" w:cs="Montserrat"/>
        </w:rPr>
        <w:t>điều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đáng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cả!</w:t>
      </w:r>
    </w:p>
    <w:p w14:paraId="00000009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i</w:t>
      </w:r>
      <w:r>
        <w:rPr>
          <w:rFonts w:ascii="Montserrat" w:eastAsia="Montserrat" w:hAnsi="Montserrat" w:cs="Montserrat"/>
        </w:rPr>
        <w:t>ề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ố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</w:t>
      </w:r>
      <w:r>
        <w:rPr>
          <w:rFonts w:ascii="Montserrat" w:eastAsia="Montserrat" w:hAnsi="Montserrat" w:cs="Montserrat"/>
        </w:rPr>
        <w:t>ế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ổ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</w:t>
      </w:r>
      <w:r>
        <w:rPr>
          <w:rFonts w:ascii="Montserrat" w:eastAsia="Montserrat" w:hAnsi="Montserrat" w:cs="Montserrat"/>
        </w:rPr>
        <w:t>ệ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ừ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nay hay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000000A" w14:textId="5CE8602B" w:rsidR="008A04E5" w:rsidRPr="00302F09" w:rsidRDefault="00302F09" w:rsidP="00302F09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Một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môi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trường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cách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làm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việc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chưa</w:t>
      </w:r>
      <w:proofErr w:type="spellEnd"/>
      <w:r>
        <w:rPr>
          <w:rFonts w:ascii="Montserrat" w:eastAsia="Montserrat" w:hAnsi="Montserrat" w:cs="Montserrat"/>
        </w:rPr>
        <w:t xml:space="preserve"> bao </w:t>
      </w:r>
      <w:proofErr w:type="spellStart"/>
      <w:r>
        <w:rPr>
          <w:rFonts w:ascii="Montserrat" w:eastAsia="Montserrat" w:hAnsi="Montserrat" w:cs="Montserrat"/>
        </w:rPr>
        <w:t>giơ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bản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̃ là sẽ </w:t>
      </w:r>
      <w:proofErr w:type="spellStart"/>
      <w:r>
        <w:rPr>
          <w:rFonts w:ascii="Montserrat" w:eastAsia="Montserrat" w:hAnsi="Montserrat" w:cs="Montserrat"/>
        </w:rPr>
        <w:t>học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tập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vê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ngành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cả. </w:t>
      </w:r>
      <w:proofErr w:type="spellStart"/>
      <w:r>
        <w:rPr>
          <w:rFonts w:ascii="Montserrat" w:eastAsia="Montserrat" w:hAnsi="Montserrat" w:cs="Montserrat"/>
        </w:rPr>
        <w:t>Ngành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khiến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bản</w:t>
      </w:r>
      <w:proofErr w:type="spellEnd"/>
      <w:r>
        <w:rPr>
          <w:rFonts w:ascii="Montserrat" w:eastAsia="Montserrat" w:hAnsi="Montserrat" w:cs="Montserrat"/>
        </w:rPr>
        <w:t xml:space="preserve"> than có </w:t>
      </w:r>
      <w:proofErr w:type="spellStart"/>
      <w:r>
        <w:rPr>
          <w:rFonts w:ascii="Montserrat" w:eastAsia="Montserrat" w:hAnsi="Montserrat" w:cs="Montserrat"/>
        </w:rPr>
        <w:t>suy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va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đổi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mới</w:t>
      </w:r>
      <w:proofErr w:type="spellEnd"/>
      <w:r>
        <w:rPr>
          <w:rFonts w:ascii="Montserrat" w:eastAsia="Montserrat" w:hAnsi="Montserrat" w:cs="Montserrat"/>
        </w:rPr>
        <w:t xml:space="preserve"> lạ, </w:t>
      </w:r>
      <w:proofErr w:type="spellStart"/>
      <w:r>
        <w:rPr>
          <w:rFonts w:ascii="Montserrat" w:eastAsia="Montserrat" w:hAnsi="Montserrat" w:cs="Montserrat"/>
        </w:rPr>
        <w:t>khiến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bản</w:t>
      </w:r>
      <w:proofErr w:type="spellEnd"/>
      <w:r>
        <w:rPr>
          <w:rFonts w:ascii="Montserrat" w:eastAsia="Montserrat" w:hAnsi="Montserrat" w:cs="Montserrat"/>
        </w:rPr>
        <w:t xml:space="preserve"> than tò </w:t>
      </w:r>
      <w:proofErr w:type="spellStart"/>
      <w:r>
        <w:rPr>
          <w:rFonts w:ascii="Montserrat" w:eastAsia="Montserrat" w:hAnsi="Montserrat" w:cs="Montserrat"/>
        </w:rPr>
        <w:t>mo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muốn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khám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pha</w:t>
      </w:r>
      <w:proofErr w:type="spellEnd"/>
      <w:r>
        <w:rPr>
          <w:rFonts w:ascii="Montserrat" w:eastAsia="Montserrat" w:hAnsi="Montserrat" w:cs="Montserrat"/>
        </w:rPr>
        <w:t xml:space="preserve">́ </w:t>
      </w:r>
      <w:proofErr w:type="spellStart"/>
      <w:r>
        <w:rPr>
          <w:rFonts w:ascii="Montserrat" w:eastAsia="Montserrat" w:hAnsi="Montserrat" w:cs="Montserrat"/>
        </w:rPr>
        <w:t>va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cần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nô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lực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nữa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đạt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được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đo</w:t>
      </w:r>
      <w:proofErr w:type="spellEnd"/>
      <w:r>
        <w:rPr>
          <w:rFonts w:ascii="Montserrat" w:eastAsia="Montserrat" w:hAnsi="Montserrat" w:cs="Montserrat"/>
        </w:rPr>
        <w:t xml:space="preserve">́. </w:t>
      </w:r>
    </w:p>
    <w:p w14:paraId="0000000B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</w:t>
      </w:r>
      <w:r>
        <w:rPr>
          <w:rFonts w:ascii="Montserrat" w:eastAsia="Montserrat" w:hAnsi="Montserrat" w:cs="Montserrat"/>
        </w:rPr>
        <w:t>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tìm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</w:t>
      </w:r>
      <w:r>
        <w:rPr>
          <w:rFonts w:ascii="Montserrat" w:eastAsia="Montserrat" w:hAnsi="Montserrat" w:cs="Montserrat"/>
        </w:rPr>
        <w:t>ể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</w:t>
      </w:r>
      <w:r>
        <w:rPr>
          <w:rFonts w:ascii="Montserrat" w:eastAsia="Montserrat" w:hAnsi="Montserrat" w:cs="Montserrat"/>
        </w:rPr>
        <w:t>ủ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này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000000C" w14:textId="4EBC07A8" w:rsidR="008A04E5" w:rsidRPr="00302F09" w:rsidRDefault="00302F09" w:rsidP="00302F09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Yes, </w:t>
      </w:r>
      <w:proofErr w:type="spellStart"/>
      <w:r>
        <w:rPr>
          <w:rFonts w:ascii="Montserrat" w:eastAsia="Montserrat" w:hAnsi="Montserrat" w:cs="Montserrat"/>
        </w:rPr>
        <w:t>điều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là </w:t>
      </w:r>
      <w:proofErr w:type="spellStart"/>
      <w:r>
        <w:rPr>
          <w:rFonts w:ascii="Montserrat" w:eastAsia="Montserrat" w:hAnsi="Montserrat" w:cs="Montserrat"/>
        </w:rPr>
        <w:t>chắc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chắn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rồi</w:t>
      </w:r>
      <w:proofErr w:type="spellEnd"/>
      <w:r>
        <w:rPr>
          <w:rFonts w:ascii="Montserrat" w:eastAsia="Montserrat" w:hAnsi="Montserrat" w:cs="Montserrat"/>
        </w:rPr>
        <w:t xml:space="preserve"> !</w:t>
      </w:r>
      <w:proofErr w:type="gramEnd"/>
    </w:p>
    <w:p w14:paraId="0000000D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ít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</w:t>
      </w:r>
      <w:r>
        <w:rPr>
          <w:rFonts w:ascii="Montserrat" w:eastAsia="Montserrat" w:hAnsi="Montserrat" w:cs="Montserrat"/>
        </w:rPr>
        <w:t>ấ</w:t>
      </w:r>
      <w:r>
        <w:rPr>
          <w:rFonts w:ascii="Montserrat" w:eastAsia="Montserrat" w:hAnsi="Montserrat" w:cs="Montserrat"/>
        </w:rPr>
        <w:t>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ộ</w:t>
      </w:r>
      <w:r>
        <w:rPr>
          <w:rFonts w:ascii="Montserrat" w:eastAsia="Montserrat" w:hAnsi="Montserrat" w:cs="Montserrat"/>
        </w:rPr>
        <w:t>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ố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ệ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</w:t>
      </w:r>
      <w:r>
        <w:rPr>
          <w:rFonts w:ascii="Montserrat" w:eastAsia="Montserrat" w:hAnsi="Montserrat" w:cs="Montserrat"/>
        </w:rPr>
        <w:t>ả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r>
        <w:rPr>
          <w:rFonts w:ascii="Montserrat" w:eastAsia="Montserrat" w:hAnsi="Montserrat" w:cs="Montserrat"/>
        </w:rPr>
        <w:t>ệ</w:t>
      </w:r>
      <w:r>
        <w:rPr>
          <w:rFonts w:ascii="Montserrat" w:eastAsia="Montserrat" w:hAnsi="Montserrat" w:cs="Montserrat"/>
        </w:rPr>
        <w:t>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</w:t>
      </w:r>
      <w:r>
        <w:rPr>
          <w:rFonts w:ascii="Montserrat" w:eastAsia="Montserrat" w:hAnsi="Montserrat" w:cs="Montserrat"/>
        </w:rPr>
        <w:t>ữ</w:t>
      </w:r>
      <w:r>
        <w:rPr>
          <w:rFonts w:ascii="Montserrat" w:eastAsia="Montserrat" w:hAnsi="Montserrat" w:cs="Montserrat"/>
        </w:rPr>
        <w:t>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</w:t>
      </w:r>
      <w:r>
        <w:rPr>
          <w:rFonts w:ascii="Montserrat" w:eastAsia="Montserrat" w:hAnsi="Montserrat" w:cs="Montserrat"/>
        </w:rPr>
        <w:t>ữ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</w:t>
      </w:r>
      <w:r>
        <w:rPr>
          <w:rFonts w:ascii="Montserrat" w:eastAsia="Montserrat" w:hAnsi="Montserrat" w:cs="Montserrat"/>
        </w:rPr>
        <w:t>ọ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</w:t>
      </w:r>
      <w:r>
        <w:rPr>
          <w:rFonts w:ascii="Montserrat" w:eastAsia="Montserrat" w:hAnsi="Montserrat" w:cs="Montserrat"/>
        </w:rPr>
        <w:t>ợ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</w:t>
      </w:r>
      <w:r>
        <w:rPr>
          <w:rFonts w:ascii="Montserrat" w:eastAsia="Montserrat" w:hAnsi="Montserrat" w:cs="Montserrat"/>
        </w:rPr>
        <w:t>ữ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ngoài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ờ</w:t>
      </w:r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</w:t>
      </w:r>
      <w:r>
        <w:rPr>
          <w:rFonts w:ascii="Montserrat" w:eastAsia="Montserrat" w:hAnsi="Montserrat" w:cs="Montserrat"/>
        </w:rPr>
        <w:t>ố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: </w:t>
      </w:r>
    </w:p>
    <w:p w14:paraId="0000000E" w14:textId="570FA89B" w:rsidR="008A04E5" w:rsidRPr="0013690F" w:rsidRDefault="0013690F" w:rsidP="0013690F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Bản</w:t>
      </w:r>
      <w:proofErr w:type="spellEnd"/>
      <w:r>
        <w:rPr>
          <w:rFonts w:ascii="Montserrat" w:eastAsia="Montserrat" w:hAnsi="Montserrat" w:cs="Montserrat"/>
        </w:rPr>
        <w:t xml:space="preserve"> than </w:t>
      </w:r>
      <w:proofErr w:type="spellStart"/>
      <w:r>
        <w:rPr>
          <w:rFonts w:ascii="Montserrat" w:eastAsia="Montserrat" w:hAnsi="Montserrat" w:cs="Montserrat"/>
        </w:rPr>
        <w:t>thấy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những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người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làm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vê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lĩnh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vực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bảo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mật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như</w:t>
      </w:r>
      <w:proofErr w:type="spellEnd"/>
      <w:r>
        <w:rPr>
          <w:rFonts w:ascii="Montserrat" w:eastAsia="Montserrat" w:hAnsi="Montserrat" w:cs="Montserrat"/>
        </w:rPr>
        <w:t xml:space="preserve"> an </w:t>
      </w:r>
      <w:proofErr w:type="spellStart"/>
      <w:r>
        <w:rPr>
          <w:rFonts w:ascii="Montserrat" w:eastAsia="Montserrat" w:hAnsi="Montserrat" w:cs="Montserrat"/>
        </w:rPr>
        <w:t>ninh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chống</w:t>
      </w:r>
      <w:proofErr w:type="spellEnd"/>
      <w:r>
        <w:rPr>
          <w:rFonts w:ascii="Montserrat" w:eastAsia="Montserrat" w:hAnsi="Montserrat" w:cs="Montserrat"/>
        </w:rPr>
        <w:t xml:space="preserve"> hacker </w:t>
      </w:r>
      <w:proofErr w:type="spellStart"/>
      <w:r>
        <w:rPr>
          <w:rFonts w:ascii="Montserrat" w:eastAsia="Montserrat" w:hAnsi="Montserrat" w:cs="Montserrat"/>
        </w:rPr>
        <w:t>xâm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nhập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bảo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vê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kho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tài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nguyên</w:t>
      </w:r>
      <w:proofErr w:type="spellEnd"/>
      <w:r>
        <w:rPr>
          <w:rFonts w:ascii="Montserrat" w:eastAsia="Montserrat" w:hAnsi="Montserrat" w:cs="Montserrat"/>
        </w:rPr>
        <w:t>..</w:t>
      </w:r>
      <w:proofErr w:type="spellStart"/>
      <w:proofErr w:type="gramEnd"/>
      <w:r>
        <w:rPr>
          <w:rFonts w:ascii="Montserrat" w:eastAsia="Montserrat" w:hAnsi="Montserrat" w:cs="Montserrat"/>
        </w:rPr>
        <w:t>v..v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biết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rằng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làm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được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đo</w:t>
      </w:r>
      <w:proofErr w:type="spellEnd"/>
      <w:r>
        <w:rPr>
          <w:rFonts w:ascii="Montserrat" w:eastAsia="Montserrat" w:hAnsi="Montserrat" w:cs="Montserrat"/>
        </w:rPr>
        <w:t xml:space="preserve">́ họ </w:t>
      </w:r>
      <w:proofErr w:type="spellStart"/>
      <w:r>
        <w:rPr>
          <w:rFonts w:ascii="Montserrat" w:eastAsia="Montserrat" w:hAnsi="Montserrat" w:cs="Montserrat"/>
        </w:rPr>
        <w:t>đa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nô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lực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rất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có </w:t>
      </w:r>
      <w:proofErr w:type="spellStart"/>
      <w:r>
        <w:rPr>
          <w:rFonts w:ascii="Montserrat" w:eastAsia="Montserrat" w:hAnsi="Montserrat" w:cs="Montserrat"/>
        </w:rPr>
        <w:t>được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sư</w:t>
      </w:r>
      <w:proofErr w:type="spellEnd"/>
      <w:r>
        <w:rPr>
          <w:rFonts w:ascii="Montserrat" w:eastAsia="Montserrat" w:hAnsi="Montserrat" w:cs="Montserrat"/>
        </w:rPr>
        <w:t xml:space="preserve">̣ </w:t>
      </w:r>
      <w:proofErr w:type="spellStart"/>
      <w:r>
        <w:rPr>
          <w:rFonts w:ascii="Montserrat" w:eastAsia="Montserrat" w:hAnsi="Montserrat" w:cs="Montserrat"/>
        </w:rPr>
        <w:t>cống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hiến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tốt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đất</w:t>
      </w:r>
      <w:proofErr w:type="spellEnd"/>
      <w:r>
        <w:rPr>
          <w:rFonts w:ascii="Montserrat" w:eastAsia="Montserrat" w:hAnsi="Montserrat" w:cs="Montserrat"/>
        </w:rPr>
        <w:t xml:space="preserve"> nước.</w:t>
      </w:r>
      <w:bookmarkStart w:id="1" w:name="_GoBack"/>
      <w:bookmarkEnd w:id="1"/>
    </w:p>
    <w:p w14:paraId="0000000F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ị</w:t>
      </w:r>
      <w:r>
        <w:rPr>
          <w:rFonts w:ascii="Montserrat" w:eastAsia="Montserrat" w:hAnsi="Montserrat" w:cs="Montserrat"/>
        </w:rPr>
        <w:t>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</w:t>
      </w:r>
      <w:r>
        <w:rPr>
          <w:rFonts w:ascii="Montserrat" w:eastAsia="Montserrat" w:hAnsi="Montserrat" w:cs="Montserrat"/>
        </w:rPr>
        <w:t>ậ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</w:t>
      </w:r>
      <w:r>
        <w:rPr>
          <w:rFonts w:ascii="Montserrat" w:eastAsia="Montserrat" w:hAnsi="Montserrat" w:cs="Montserrat"/>
        </w:rPr>
        <w:t>ụ</w:t>
      </w:r>
      <w:r>
        <w:rPr>
          <w:rFonts w:ascii="Montserrat" w:eastAsia="Montserrat" w:hAnsi="Montserrat" w:cs="Montserrat"/>
        </w:rPr>
        <w:t>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</w:t>
      </w:r>
      <w:r>
        <w:rPr>
          <w:rFonts w:ascii="Montserrat" w:eastAsia="Montserrat" w:hAnsi="Montserrat" w:cs="Montserrat"/>
        </w:rPr>
        <w:t>ề</w:t>
      </w:r>
      <w:r>
        <w:rPr>
          <w:rFonts w:ascii="Montserrat" w:eastAsia="Montserrat" w:hAnsi="Montserrat" w:cs="Montserrat"/>
        </w:rPr>
        <w:t>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</w:t>
      </w:r>
      <w:r>
        <w:rPr>
          <w:rFonts w:ascii="Montserrat" w:eastAsia="Montserrat" w:hAnsi="Montserrat" w:cs="Montserrat"/>
        </w:rPr>
        <w:t>ự</w:t>
      </w:r>
      <w:r>
        <w:rPr>
          <w:rFonts w:ascii="Montserrat" w:eastAsia="Montserrat" w:hAnsi="Montserrat" w:cs="Montserrat"/>
        </w:rPr>
        <w:t>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</w:t>
      </w:r>
      <w:r>
        <w:rPr>
          <w:rFonts w:ascii="Montserrat" w:eastAsia="Montserrat" w:hAnsi="Montserrat" w:cs="Montserrat"/>
        </w:rPr>
        <w:t>ễ</w:t>
      </w:r>
      <w:r>
        <w:rPr>
          <w:rFonts w:ascii="Montserrat" w:eastAsia="Montserrat" w:hAnsi="Montserrat" w:cs="Montserrat"/>
        </w:rPr>
        <w:t>n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0000010" w14:textId="3A09FDDF" w:rsidR="008A04E5" w:rsidRPr="0013690F" w:rsidRDefault="0013690F" w:rsidP="0013690F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Cô</w:t>
      </w:r>
      <w:proofErr w:type="spellEnd"/>
      <w:r>
        <w:rPr>
          <w:rFonts w:ascii="Montserrat" w:eastAsia="Montserrat" w:hAnsi="Montserrat" w:cs="Montserrat"/>
        </w:rPr>
        <w:t xml:space="preserve">́ </w:t>
      </w:r>
      <w:proofErr w:type="spellStart"/>
      <w:r>
        <w:rPr>
          <w:rFonts w:ascii="Montserrat" w:eastAsia="Montserrat" w:hAnsi="Montserrat" w:cs="Montserrat"/>
        </w:rPr>
        <w:t>gắng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học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tập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thật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tốt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có </w:t>
      </w:r>
      <w:proofErr w:type="spellStart"/>
      <w:r>
        <w:rPr>
          <w:rFonts w:ascii="Montserrat" w:eastAsia="Montserrat" w:hAnsi="Montserrat" w:cs="Montserrat"/>
        </w:rPr>
        <w:t>thê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vận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trơ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thành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người</w:t>
      </w:r>
      <w:proofErr w:type="spellEnd"/>
      <w:r>
        <w:rPr>
          <w:rFonts w:ascii="Montserrat" w:eastAsia="Montserrat" w:hAnsi="Montserrat" w:cs="Montserrat"/>
        </w:rPr>
        <w:t xml:space="preserve"> có </w:t>
      </w:r>
      <w:proofErr w:type="spellStart"/>
      <w:r>
        <w:rPr>
          <w:rFonts w:ascii="Montserrat" w:eastAsia="Montserrat" w:hAnsi="Montserrat" w:cs="Montserrat"/>
        </w:rPr>
        <w:t>ích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xa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hội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cty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mình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làm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hoặc</w:t>
      </w:r>
      <w:proofErr w:type="spellEnd"/>
      <w:r>
        <w:rPr>
          <w:rFonts w:ascii="Montserrat" w:eastAsia="Montserrat" w:hAnsi="Montserrat" w:cs="Montserrat"/>
        </w:rPr>
        <w:t xml:space="preserve"> cá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đo</w:t>
      </w:r>
      <w:proofErr w:type="spellEnd"/>
      <w:r>
        <w:rPr>
          <w:rFonts w:ascii="Montserrat" w:eastAsia="Montserrat" w:hAnsi="Montserrat" w:cs="Montserrat"/>
        </w:rPr>
        <w:t>́.</w:t>
      </w:r>
    </w:p>
    <w:sectPr w:rsidR="008A04E5" w:rsidRPr="001369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8DB4B" w14:textId="77777777" w:rsidR="001B7D3D" w:rsidRDefault="001B7D3D">
      <w:pPr>
        <w:spacing w:after="0" w:line="240" w:lineRule="auto"/>
      </w:pPr>
      <w:r>
        <w:separator/>
      </w:r>
    </w:p>
  </w:endnote>
  <w:endnote w:type="continuationSeparator" w:id="0">
    <w:p w14:paraId="185F7E4A" w14:textId="77777777" w:rsidR="001B7D3D" w:rsidRDefault="001B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3" w14:textId="4B1592CD" w:rsidR="008A04E5" w:rsidRDefault="001B7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 w:rsidR="00302F09">
      <w:rPr>
        <w:smallCaps/>
        <w:color w:val="4472C4"/>
      </w:rPr>
      <w:fldChar w:fldCharType="separate"/>
    </w:r>
    <w:r w:rsidR="00302F09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8A04E5" w:rsidRDefault="008A04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7C518" w14:textId="77777777" w:rsidR="001B7D3D" w:rsidRDefault="001B7D3D">
      <w:pPr>
        <w:spacing w:after="0" w:line="240" w:lineRule="auto"/>
      </w:pPr>
      <w:r>
        <w:separator/>
      </w:r>
    </w:p>
  </w:footnote>
  <w:footnote w:type="continuationSeparator" w:id="0">
    <w:p w14:paraId="3F48C8A7" w14:textId="77777777" w:rsidR="001B7D3D" w:rsidRDefault="001B7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8A04E5" w:rsidRDefault="001B7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8A04E5" w:rsidRDefault="008A04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20C4"/>
    <w:multiLevelType w:val="hybridMultilevel"/>
    <w:tmpl w:val="EE14F5C2"/>
    <w:lvl w:ilvl="0" w:tplc="26F026B8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E5"/>
    <w:rsid w:val="0013690F"/>
    <w:rsid w:val="001B7D3D"/>
    <w:rsid w:val="00302F09"/>
    <w:rsid w:val="008A04E5"/>
    <w:rsid w:val="00B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BD3"/>
  <w15:docId w15:val="{C8A39545-DE7E-400A-AAF3-807AE1A5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Administrator</cp:lastModifiedBy>
  <cp:revision>2</cp:revision>
  <dcterms:created xsi:type="dcterms:W3CDTF">2023-02-01T03:00:00Z</dcterms:created>
  <dcterms:modified xsi:type="dcterms:W3CDTF">2023-02-01T03:00:00Z</dcterms:modified>
</cp:coreProperties>
</file>